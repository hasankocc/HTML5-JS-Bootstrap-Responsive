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F1D" w:rsidRPr="004F1F1D" w:rsidRDefault="004F1F1D" w:rsidP="004F1F1D">
      <w:pPr>
        <w:spacing w:after="300" w:line="240" w:lineRule="auto"/>
        <w:outlineLvl w:val="0"/>
        <w:rPr>
          <w:rFonts w:ascii="Helvetica" w:eastAsia="Times New Roman" w:hAnsi="Helvetica" w:cs="Helvetica"/>
          <w:color w:val="FF0000"/>
          <w:kern w:val="36"/>
          <w:sz w:val="52"/>
          <w:szCs w:val="52"/>
          <w:lang w:eastAsia="tr-TR"/>
        </w:rPr>
      </w:pPr>
      <w:r w:rsidRPr="004F1F1D">
        <w:rPr>
          <w:rFonts w:ascii="Helvetica" w:eastAsia="Times New Roman" w:hAnsi="Helvetica" w:cs="Helvetica"/>
          <w:color w:val="FF0000"/>
          <w:kern w:val="36"/>
          <w:sz w:val="52"/>
          <w:szCs w:val="52"/>
          <w:lang w:eastAsia="tr-TR"/>
        </w:rPr>
        <w:t>Differences Between Bootstrap 3 &amp; 4</w:t>
      </w:r>
    </w:p>
    <w:p w:rsidR="004F1F1D" w:rsidRPr="004F1F1D" w:rsidRDefault="004F1F1D" w:rsidP="004F1F1D">
      <w:pPr>
        <w:pBdr>
          <w:bottom w:val="single" w:sz="18" w:space="11" w:color="F5F5F5"/>
        </w:pBdr>
        <w:spacing w:after="480" w:line="240" w:lineRule="auto"/>
        <w:rPr>
          <w:rFonts w:ascii="Helvetica" w:eastAsia="Times New Roman" w:hAnsi="Helvetica" w:cs="Helvetica"/>
          <w:color w:val="777777"/>
          <w:sz w:val="42"/>
          <w:szCs w:val="42"/>
          <w:lang w:eastAsia="tr-TR"/>
        </w:rPr>
      </w:pPr>
      <w:r w:rsidRPr="004F1F1D">
        <w:rPr>
          <w:rFonts w:ascii="Helvetica" w:eastAsia="Times New Roman" w:hAnsi="Helvetica" w:cs="Helvetica"/>
          <w:color w:val="777777"/>
          <w:sz w:val="42"/>
          <w:szCs w:val="42"/>
          <w:lang w:eastAsia="tr-TR"/>
        </w:rPr>
        <w:t>Bootstrap 4 brought some major changes, adding new components, scrapping others. Here's the difference between Bootstrap 3 and Bootstrap 4.</w:t>
      </w:r>
      <w:bookmarkStart w:id="0" w:name="_GoBack"/>
      <w:bookmarkEnd w:id="0"/>
    </w:p>
    <w:tbl>
      <w:tblPr>
        <w:tblW w:w="13858" w:type="dxa"/>
        <w:tblInd w:w="-14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126"/>
        <w:gridCol w:w="8896"/>
      </w:tblGrid>
      <w:tr w:rsidR="004F1F1D" w:rsidRPr="004F1F1D" w:rsidTr="004F1F1D">
        <w:trPr>
          <w:tblHeader/>
        </w:trPr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Component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3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4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Global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Source CSS Files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LESS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SCSS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Primary CSS Unit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px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rem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Media Queries Unit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px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px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Global Font Size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14px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16px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Default Fonts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Helvetica Neue, Helvetica, Arial, sans-serif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 a "native font stack" (user's system fonts), with a fallback to Helvetica Neue, Arial, and sans-serif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Grids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Grid Tiers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hyperlink r:id="rId4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4 tier grid system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(xs, sm, md, lg)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hyperlink r:id="rId5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5 tier grid system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(xs, sm, md, lg, xl).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4 has removed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FFDFA"/>
                <w:lang w:eastAsia="tr-TR"/>
              </w:rPr>
              <w:t>xs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from the lowest break point. Therefore,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FFDFA"/>
                <w:lang w:eastAsia="tr-TR"/>
              </w:rPr>
              <w:t>col-*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covers all devices (no need to specify the size in this case).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Offsetting Columns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col-*-offset-*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classes to offset columns. For example,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col-md-offset-4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offset-*-*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classes to offset columns. For example,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offset-md-4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Tables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Dark/inverse Tables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Added dark/inverse tables with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.table-dark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Note: Prior to the Beta 2 release, these required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.table-inverse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 This class has been replaced with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.table-dark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 Beta 2.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lastRenderedPageBreak/>
              <w:t>Table Head Styles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Added table head styles with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.thead-light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.thead-dark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classes.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Note: Prior to the Beta 2 release, these required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.table-default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and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.table-dark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 These classes have been replaced with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.table-light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.table-dark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in Beta 2.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Condensed Tables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.table-condensed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.table-sm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Contextual Classes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hyperlink r:id="rId6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Bootstrap 3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doesn't use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prefix for its contextual classes.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For example, Bootstrap 3 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.active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whereas Bootstrap 4 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.table-active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 Other than that, both versions use the same 5 contextual keywords (active, success, info, warning, danger).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Added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prefix for its contextual classes.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Responsive Tables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.table-responsive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must be added to a parent </w:t>
            </w:r>
            <w:hyperlink r:id="rId7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div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.table-responsive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must be added to a parent </w:t>
            </w:r>
            <w:hyperlink r:id="rId8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div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Can add </w:t>
            </w:r>
            <w:r w:rsidRPr="004F1F1D">
              <w:rPr>
                <w:rFonts w:asciiTheme="majorHAnsi" w:eastAsia="Times New Roman" w:hAnsiTheme="majorHAnsi" w:cstheme="majorHAnsi"/>
                <w:strike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.table-responsive</w:t>
            </w: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to the actual </w:t>
            </w:r>
            <w:hyperlink r:id="rId9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table</w:t>
              </w:r>
            </w:hyperlink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element.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Beta 2 has also introduced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.table-responsive-*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classes that can be used to specify a particular breakpoint. These are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.table-responsive-sm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.table-responsive-md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.table-responsive-lg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 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.table-responsive-xl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Reflow Tables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Added reflow tables with the </w:t>
            </w:r>
            <w:r w:rsidRPr="004F1F1D">
              <w:rPr>
                <w:rFonts w:asciiTheme="majorHAnsi" w:eastAsia="Times New Roman" w:hAnsiTheme="majorHAnsi" w:cstheme="majorHAnsi"/>
                <w:strike/>
                <w:color w:val="000000"/>
                <w:sz w:val="18"/>
                <w:szCs w:val="18"/>
                <w:shd w:val="clear" w:color="auto" w:fill="F9F9F9"/>
                <w:lang w:eastAsia="tr-TR"/>
              </w:rPr>
              <w:t>.table-reflow</w:t>
            </w: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class.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R</w:t>
            </w:r>
            <w:ins w:id="1" w:author="Unknown">
              <w:r w:rsidRPr="004F1F1D">
                <w:rPr>
                  <w:rFonts w:asciiTheme="majorHAnsi" w:eastAsia="Times New Roman" w:hAnsiTheme="majorHAnsi" w:cstheme="majorHAnsi"/>
                  <w:color w:val="41484D"/>
                  <w:sz w:val="18"/>
                  <w:szCs w:val="18"/>
                  <w:lang w:eastAsia="tr-TR"/>
                </w:rPr>
                <w:t>eflow tables have now been dropped.</w:t>
              </w:r>
            </w:ins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Forms</w:t>
            </w:r>
          </w:p>
        </w:tc>
      </w:tr>
      <w:tr w:rsidR="004F1F1D" w:rsidRPr="004F1F1D" w:rsidTr="004F1F1D">
        <w:tc>
          <w:tcPr>
            <w:tcW w:w="28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Horizontal Forms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Horizontal forms require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.form-horizontal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Forms don't require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.row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when using grids (although this class is still a requirement on </w:t>
            </w:r>
            <w:hyperlink r:id="rId10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Bootstrap 3 grids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in general).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4 dropped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.form-horizontal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— it is no longer needed to display horizontal forms.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Forms require either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.row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when using grids, or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.form-row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(introduced in Bootstrap 4), which makes the form more compact.</w:t>
            </w:r>
          </w:p>
        </w:tc>
      </w:tr>
      <w:tr w:rsidR="004F1F1D" w:rsidRPr="004F1F1D" w:rsidTr="004F1F1D">
        <w:tc>
          <w:tcPr>
            <w:tcW w:w="2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F1F1D" w:rsidRPr="004F1F1D" w:rsidRDefault="004F1F1D" w:rsidP="004F1F1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.control-label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when using grids for form layout.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4 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.col-form-label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* when using grids for form layout.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* Note that Bootstrap 4 initially used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.form-control-label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but subesquently changed this to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.col-form-label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Checkboxes and Radio Buttons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.radio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.radio-inline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.checkbox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 or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.checkbox-inline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display checkboxes and radio buttons.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.form-check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.form-check-label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.form-check-input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 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.form-check-inline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Form Control Size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.input-lg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.input-sm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increase or decrease the size of an input control.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.form-control-lg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.form-control-sm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increase or decrease the size of an input control.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Form Label Size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 specific classes for adjusting form label size.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4 introduced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.col-form-label-sm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.col-form-label-lg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increase or decrease the size of a label to match the size of the relevant form control.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Help Text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.help-block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to display help text.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4 uses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.form-text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to display help text.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Validation and Feedback Icons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Includes validation styles for error, warning, and success states on form controls (for example,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.has-warning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). To present icons on the input fields using Bootstrap 3, use </w:t>
            </w:r>
            <w:hyperlink r:id="rId11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glyphicons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Validation styles are not available for Bootstrap 4 forms. Use custom Bootstrap form validation messages instead.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Legends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 classes for styling the form legends.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Provides the option of using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.col-form-label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on </w:t>
            </w:r>
            <w:hyperlink r:id="rId12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legend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elements to style it more like a label.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Static text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.form-control-static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render static text instead of a control.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 Bootstrap 4,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.form-control-static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has been renamed to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.form-control-plaintext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Custom Forms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4 introduced </w:t>
            </w:r>
            <w:hyperlink r:id="rId13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custom forms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— completely custom form elements that replace the browser defaults.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Buttons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lastRenderedPageBreak/>
              <w:t>Styles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Includes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.btn-default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.btn-info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classes.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.btn-secondary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isn't available in Bootstrap 3.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Introduced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.btn-secondary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.btn-light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 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.btn-dark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classes.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Dropped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.btn-default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Note that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.btn-info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was initially dropped in Bootstrap 4 but then reappeared again.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Outline Buttons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Introduced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.btn-outline-*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classes for styling buttons with an outline color.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Introduced the </w:t>
            </w:r>
            <w:r w:rsidRPr="004F1F1D">
              <w:rPr>
                <w:rFonts w:asciiTheme="majorHAnsi" w:eastAsia="Times New Roman" w:hAnsiTheme="majorHAnsi" w:cstheme="majorHAnsi"/>
                <w:strike/>
                <w:color w:val="000000"/>
                <w:sz w:val="18"/>
                <w:szCs w:val="18"/>
                <w:shd w:val="clear" w:color="auto" w:fill="F9F9F9"/>
                <w:lang w:eastAsia="tr-TR"/>
              </w:rPr>
              <w:t>.btn-*-outline</w:t>
            </w: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classes for styling buttons with an outline color.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(The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.btn-*-outline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classes became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.btn-outline-*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in Alpha 3).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Button Sizes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.btn-xs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is available.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Dropped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.btn-xs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(only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.btn-sm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.btn-lg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are available now).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Input groups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Classes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3 uses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.input-group-addon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.input-group-btn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classes.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4 dropped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.input-group-addon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.input-group-btn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for two new classes: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.input-group-prepend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.input-group-append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4 also introduced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.input-group-text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for text within an input group.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Images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Responsive Images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.img-responsive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.img-fluid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Image Alignment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.pull-right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.pull-left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 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.center-block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helper classes.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.m-x-auto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instead of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.center-block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to align block-level images.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Can also use the various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.pull-*-right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.pull-*-left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responsive helper classes, as well as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.text-*-left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.text-*-center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 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.text-*-right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helper classes on the image's parent.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Can use the various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.pull-*-none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classes to disable floating.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Media Objects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Classes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Includes many different classes for media objects, including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.media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.media-body.media-object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.media-heading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.media-right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.media-left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 xml:space="preserve">, 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lastRenderedPageBreak/>
              <w:t>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.media-list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.media-body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lastRenderedPageBreak/>
              <w:t>Uses just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.media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 Margins can be applied using spacer utilities. Media objects are flexbox enabled in Bootstrap 4, so the various flexbox classes can also be applied (such as reordering, etc).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Dropdowns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Structure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Apply dropdowns to lists (i.e. using </w:t>
            </w:r>
            <w:hyperlink r:id="rId14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ul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and </w:t>
            </w:r>
            <w:hyperlink r:id="rId15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li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).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Dropdowns can be built with </w:t>
            </w:r>
            <w:hyperlink r:id="rId16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ul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or </w:t>
            </w:r>
            <w:hyperlink r:id="rId17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div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Apply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.dropdown-item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a </w:t>
            </w:r>
            <w:hyperlink r:id="rId18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a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or </w:t>
            </w:r>
            <w:hyperlink r:id="rId19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button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 and wrap them all in a </w:t>
            </w:r>
            <w:hyperlink r:id="rId20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div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(or </w:t>
            </w:r>
            <w:hyperlink r:id="rId21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ul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) with a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.dropdown-menu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class applied.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Menu Headers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Apply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.dropdown-header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the </w:t>
            </w:r>
            <w:hyperlink r:id="rId22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li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tag.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Apply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.dropdown-header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 </w:t>
            </w:r>
            <w:hyperlink r:id="rId23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h1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- </w:t>
            </w:r>
            <w:hyperlink r:id="rId24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h2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tags (as Bootstrap no longer uses </w:t>
            </w:r>
            <w:hyperlink r:id="rId25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li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tags to build dropdowns).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Dividers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Apply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.divider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to the </w:t>
            </w:r>
            <w:hyperlink r:id="rId26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li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element (because it used lists to build dropdowns).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Apply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.dropdown-divider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the </w:t>
            </w:r>
            <w:hyperlink r:id="rId27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div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element.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Disabled Menu Items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Apply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.disabled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to the </w:t>
            </w:r>
            <w:hyperlink r:id="rId28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li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element.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Apply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.disabled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to the </w:t>
            </w:r>
            <w:hyperlink r:id="rId29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a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element.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Button Groups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Justified?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Supports justified button groups (via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.btn-group-justified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class).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Extra Small?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Supports extra small button groups (via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.btn-group-xs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class).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 (dropped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.btn-group-xs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class).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Navs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Inline Navs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There is no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.nav-inline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Can use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.nav-inline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to explicitly specify navs to be displayed inline.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Navbars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Colors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Limited (preset) color options. Supports inverse navbars but not the other classes.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New (preset) color options. Introduced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.navbar-light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.navbar-dark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classes, and allows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.bg-*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classes to be used on navbars.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lastRenderedPageBreak/>
              <w:t>Navbar Alignment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.navbar-right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.navbar-left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align components within the navbar.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Use the various </w:t>
            </w:r>
            <w:r w:rsidRPr="004F1F1D">
              <w:rPr>
                <w:rFonts w:asciiTheme="majorHAnsi" w:eastAsia="Times New Roman" w:hAnsiTheme="majorHAnsi" w:cstheme="majorHAnsi"/>
                <w:strike/>
                <w:color w:val="000000"/>
                <w:sz w:val="18"/>
                <w:szCs w:val="18"/>
                <w:shd w:val="clear" w:color="auto" w:fill="F9F9F9"/>
                <w:lang w:eastAsia="tr-TR"/>
              </w:rPr>
              <w:t>.pull-*-right</w:t>
            </w: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strike/>
                <w:color w:val="000000"/>
                <w:sz w:val="18"/>
                <w:szCs w:val="18"/>
                <w:shd w:val="clear" w:color="auto" w:fill="F9F9F9"/>
                <w:lang w:eastAsia="tr-TR"/>
              </w:rPr>
              <w:t>.pull-*-left</w:t>
            </w: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responsive helper classes.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Can also use the various </w:t>
            </w:r>
            <w:r w:rsidRPr="004F1F1D">
              <w:rPr>
                <w:rFonts w:asciiTheme="majorHAnsi" w:eastAsia="Times New Roman" w:hAnsiTheme="majorHAnsi" w:cstheme="majorHAnsi"/>
                <w:strike/>
                <w:color w:val="000000"/>
                <w:sz w:val="18"/>
                <w:szCs w:val="18"/>
                <w:shd w:val="clear" w:color="auto" w:fill="F9F9F9"/>
                <w:lang w:eastAsia="tr-TR"/>
              </w:rPr>
              <w:t>.pull-*-none</w:t>
            </w: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classes to disable floating.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Can either use spacing utilities such as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.mr-auto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 or any of the flexbox alignment utilities.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Navbar Forms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Add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.navbar-form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to forms within navbars.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4 dropped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.navbar-form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class. It's no longer necessary.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Fixed Navbars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.navbar-fixed-top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.navbar-fixed-bottom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fix navbars to the top or bottom.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.fixed-top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.fixed-bottom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Pagination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Default Pagination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Only requires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.pagination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be added (to the </w:t>
            </w:r>
            <w:hyperlink r:id="rId30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ul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 that represents the list of pages).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Must also add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.page-item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each </w:t>
            </w:r>
            <w:hyperlink r:id="rId31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li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element 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.page-link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each </w:t>
            </w:r>
            <w:hyperlink r:id="rId32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a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element.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Pagers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.previous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.next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for aligning pagers.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Pagers have been dropped in Bootstrap 4 (Alpha 3).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strike/>
                <w:color w:val="000000"/>
                <w:sz w:val="18"/>
                <w:szCs w:val="18"/>
                <w:shd w:val="clear" w:color="auto" w:fill="F9F9F9"/>
                <w:lang w:eastAsia="tr-TR"/>
              </w:rPr>
              <w:t>.pager-prev</w:t>
            </w: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strike/>
                <w:color w:val="000000"/>
                <w:sz w:val="18"/>
                <w:szCs w:val="18"/>
                <w:shd w:val="clear" w:color="auto" w:fill="F9F9F9"/>
                <w:lang w:eastAsia="tr-TR"/>
              </w:rPr>
              <w:t>.pager-next</w:t>
            </w: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for aligning pagers.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Labels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Pill Labels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.label-pill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is not available. However, Bootstrap 3 does have </w:t>
            </w:r>
            <w:hyperlink r:id="rId33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badges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(which achieves a similar visual effect).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Labels have been replaced by </w:t>
            </w:r>
            <w:hyperlink r:id="rId34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badges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in Bootstrap 4.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Badges can use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.badge-pill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for rounded corners.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Tags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"Tags" are called "Labels" in Bootstrap 3 (i.e. they use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.label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class).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Yes.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The </w:t>
            </w:r>
            <w:r w:rsidRPr="004F1F1D">
              <w:rPr>
                <w:rFonts w:asciiTheme="majorHAnsi" w:eastAsia="Times New Roman" w:hAnsiTheme="majorHAnsi" w:cstheme="majorHAnsi"/>
                <w:strike/>
                <w:color w:val="000000"/>
                <w:sz w:val="18"/>
                <w:szCs w:val="18"/>
                <w:shd w:val="clear" w:color="auto" w:fill="F9F9F9"/>
                <w:lang w:eastAsia="tr-TR"/>
              </w:rPr>
              <w:t>.tag</w:t>
            </w: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class was introduced in Bootstrap 4 (Alpha 3) to replace the </w:t>
            </w:r>
            <w:r w:rsidRPr="004F1F1D">
              <w:rPr>
                <w:rFonts w:asciiTheme="majorHAnsi" w:eastAsia="Times New Roman" w:hAnsiTheme="majorHAnsi" w:cstheme="majorHAnsi"/>
                <w:strike/>
                <w:color w:val="000000"/>
                <w:sz w:val="18"/>
                <w:szCs w:val="18"/>
                <w:shd w:val="clear" w:color="auto" w:fill="F9F9F9"/>
                <w:lang w:eastAsia="tr-TR"/>
              </w:rPr>
              <w:t>.label</w:t>
            </w: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class.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This was done to disambiguate from the </w:t>
            </w:r>
            <w:hyperlink r:id="rId35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label</w:t>
              </w:r>
            </w:hyperlink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element.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lastRenderedPageBreak/>
              <w:t>Tags have now been renamed to "badges". These replace labels from Bootstrap 3.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lastRenderedPageBreak/>
              <w:t>Jumbotron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Full-Width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.jumbotron-fluid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is not required on full-width jumbotrons.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Introduced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.jumbotron-fluid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for full-width jumbotrons.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Progress Bars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hyperlink r:id="rId36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progress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Doesn't use the </w:t>
            </w:r>
            <w:hyperlink r:id="rId37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progress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for progress bars. Instead, applies progress bar classes to nested </w:t>
            </w:r>
            <w:hyperlink r:id="rId38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div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Uses the HTML5 </w:t>
            </w:r>
            <w:hyperlink r:id="rId39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progress</w:t>
              </w:r>
            </w:hyperlink>
            <w:r w:rsidRPr="004F1F1D">
              <w:rPr>
                <w:rFonts w:asciiTheme="majorHAnsi" w:eastAsia="Times New Roman" w:hAnsiTheme="majorHAnsi" w:cstheme="majorHAnsi"/>
                <w:strike/>
                <w:color w:val="41484D"/>
                <w:sz w:val="18"/>
                <w:szCs w:val="18"/>
                <w:lang w:eastAsia="tr-TR"/>
              </w:rPr>
              <w:t> element when working with progress bars.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Using the </w:t>
            </w:r>
            <w:hyperlink r:id="rId40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progress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 was abandoned in Alpha 6. Bootstrap 4 now uses the </w:t>
            </w:r>
            <w:hyperlink r:id="rId41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div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 again.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Glyphicons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Typography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Blockquotes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Bootstrap styles are applied to the </w:t>
            </w:r>
            <w:hyperlink r:id="rId42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blockquote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 by default.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Introduced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.blockquote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for styling the </w:t>
            </w:r>
            <w:hyperlink r:id="rId43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blockquote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 (i.e. styling this element is now opt-in).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Blockquote Alignment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.blockquote-reverse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align a blockquote to the right.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 the text utilities to align blockquotes (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.text-center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.text-right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).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Page Headers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.page-header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is 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.page-header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is not supported.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Description Lists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.dl-horizontal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was used to declare a horizontal list.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Horizontal lists are now declared with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.row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on the </w:t>
            </w:r>
            <w:hyperlink r:id="rId44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dl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tag, then any of the grid system's predefined classes to the </w:t>
            </w:r>
            <w:hyperlink r:id="rId45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dt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and </w:t>
            </w:r>
            <w:hyperlink r:id="rId46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dd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tags.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Non-Responsive Usage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Supported. You can specify a layout to be non-responsive.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lastRenderedPageBreak/>
              <w:t>List Groups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Linked List Items / Button List Items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Apply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.list-group-item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the </w:t>
            </w:r>
            <w:hyperlink r:id="rId47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a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element.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Apply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.list-group-item-action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the </w:t>
            </w:r>
            <w:hyperlink r:id="rId48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a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Collapse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Show content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.in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have content expanded upon page load.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.show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have content expanded upon page load.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Cards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Introduced in Bootstrap 4. Cards replace functionality that was previously provided by </w:t>
            </w:r>
            <w:hyperlink r:id="rId49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panels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 </w:t>
            </w:r>
            <w:hyperlink r:id="rId50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wells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, and </w:t>
            </w:r>
            <w:hyperlink r:id="rId51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lang w:eastAsia="tr-TR"/>
                </w:rPr>
                <w:t>thumbnails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Panels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 Use cards instead.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Wells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 Use cards instead.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Thumbnails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Not supported. Use cards instead.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Breadcrumbs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Classes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Uses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.breadcrumb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 against the </w:t>
            </w:r>
            <w:hyperlink r:id="rId52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ul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tag.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Also requires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.breadcrumb-item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to be applied against all </w:t>
            </w:r>
            <w:hyperlink r:id="rId53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li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elements that make up the breadcrumb.</w:t>
            </w:r>
          </w:p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Breadcrumbs can also be used outside of lists. For example, the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.breadcrumb-item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could be applied to a bunch of </w:t>
            </w:r>
            <w:hyperlink r:id="rId54" w:history="1">
              <w:r w:rsidRPr="004F1F1D">
                <w:rPr>
                  <w:rFonts w:asciiTheme="majorHAnsi" w:eastAsia="Times New Roman" w:hAnsiTheme="majorHAnsi" w:cstheme="majorHAnsi"/>
                  <w:color w:val="993366"/>
                  <w:sz w:val="18"/>
                  <w:szCs w:val="18"/>
                  <w:shd w:val="clear" w:color="auto" w:fill="F9F9F9"/>
                  <w:lang w:eastAsia="tr-TR"/>
                </w:rPr>
                <w:t>a</w:t>
              </w:r>
            </w:hyperlink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elements that are wrapped in a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.breadcrumb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element.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Carousels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Carousel Item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.item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Use </w:t>
            </w:r>
            <w:r w:rsidRPr="004F1F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shd w:val="clear" w:color="auto" w:fill="F9F9F9"/>
                <w:lang w:eastAsia="tr-TR"/>
              </w:rPr>
              <w:t>.carousel-item</w:t>
            </w: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 class.</w:t>
            </w:r>
          </w:p>
        </w:tc>
      </w:tr>
      <w:tr w:rsidR="004F1F1D" w:rsidRPr="004F1F1D" w:rsidTr="004F1F1D">
        <w:tc>
          <w:tcPr>
            <w:tcW w:w="1385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Affix</w:t>
            </w:r>
          </w:p>
        </w:tc>
      </w:tr>
      <w:tr w:rsidR="004F1F1D" w:rsidRPr="004F1F1D" w:rsidTr="004F1F1D"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Supported?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Yes.</w:t>
            </w:r>
          </w:p>
        </w:tc>
        <w:tc>
          <w:tcPr>
            <w:tcW w:w="88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1F1D" w:rsidRPr="004F1F1D" w:rsidRDefault="004F1F1D" w:rsidP="004F1F1D">
            <w:pPr>
              <w:spacing w:after="480" w:line="240" w:lineRule="auto"/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</w:pPr>
            <w:r w:rsidRPr="004F1F1D">
              <w:rPr>
                <w:rFonts w:asciiTheme="majorHAnsi" w:eastAsia="Times New Roman" w:hAnsiTheme="majorHAnsi" w:cstheme="majorHAnsi"/>
                <w:color w:val="41484D"/>
                <w:sz w:val="18"/>
                <w:szCs w:val="18"/>
                <w:lang w:eastAsia="tr-TR"/>
              </w:rPr>
              <w:t>No.</w:t>
            </w:r>
          </w:p>
        </w:tc>
      </w:tr>
    </w:tbl>
    <w:p w:rsidR="00D17A82" w:rsidRDefault="00D17A82"/>
    <w:sectPr w:rsidR="00D17A82" w:rsidSect="004F1F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1D"/>
    <w:rsid w:val="004F1F1D"/>
    <w:rsid w:val="00D1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2F94E-5054-4CFE-9809-7233BCB9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1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lead">
    <w:name w:val="lead"/>
    <w:basedOn w:val="Normal"/>
    <w:rsid w:val="004F1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normal0">
    <w:name w:val="msonormal"/>
    <w:basedOn w:val="Normal"/>
    <w:rsid w:val="004F1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F1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4F1F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1F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F1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ackit.com/bootstrap/bootstrap_4/tutorial/bootstrap_custom_forms.cfm" TargetMode="External"/><Relationship Id="rId18" Type="http://schemas.openxmlformats.org/officeDocument/2006/relationships/hyperlink" Target="https://www.quackit.com/html/tags/html_a_tag.cfm" TargetMode="External"/><Relationship Id="rId26" Type="http://schemas.openxmlformats.org/officeDocument/2006/relationships/hyperlink" Target="https://www.quackit.com/html/tags/html_li_tag.cfm" TargetMode="External"/><Relationship Id="rId39" Type="http://schemas.openxmlformats.org/officeDocument/2006/relationships/hyperlink" Target="https://www.quackit.com/html/tags/html_progress_tag.cfm" TargetMode="External"/><Relationship Id="rId21" Type="http://schemas.openxmlformats.org/officeDocument/2006/relationships/hyperlink" Target="https://www.quackit.com/html/tags/html_ul_tag.cfm" TargetMode="External"/><Relationship Id="rId34" Type="http://schemas.openxmlformats.org/officeDocument/2006/relationships/hyperlink" Target="https://www.quackit.com/bootstrap/bootstrap_4/tutorial/bootstrap_badge.cfm" TargetMode="External"/><Relationship Id="rId42" Type="http://schemas.openxmlformats.org/officeDocument/2006/relationships/hyperlink" Target="https://www.quackit.com/html/tags/html_blockquote_tag.cfm" TargetMode="External"/><Relationship Id="rId47" Type="http://schemas.openxmlformats.org/officeDocument/2006/relationships/hyperlink" Target="https://www.quackit.com/html/tags/html_a_tag.cfm" TargetMode="External"/><Relationship Id="rId50" Type="http://schemas.openxmlformats.org/officeDocument/2006/relationships/hyperlink" Target="https://www.quackit.com/bootstrap/bootstrap_3/tutorial/bootstrap_wells.cf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quackit.com/html/tags/html_div_tag.cf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ackit.com/html/tags/html_ul_tag.cfm" TargetMode="External"/><Relationship Id="rId29" Type="http://schemas.openxmlformats.org/officeDocument/2006/relationships/hyperlink" Target="https://www.quackit.com/html/tags/html_a_tag.cfm" TargetMode="External"/><Relationship Id="rId11" Type="http://schemas.openxmlformats.org/officeDocument/2006/relationships/hyperlink" Target="https://www.quackit.com/bootstrap/bootstrap_3/tutorial/bootstrap_glyphicons.cfm" TargetMode="External"/><Relationship Id="rId24" Type="http://schemas.openxmlformats.org/officeDocument/2006/relationships/hyperlink" Target="https://www.quackit.com/html/tags/html_h2_tag.cfm" TargetMode="External"/><Relationship Id="rId32" Type="http://schemas.openxmlformats.org/officeDocument/2006/relationships/hyperlink" Target="https://www.quackit.com/html/tags/html_a_tag.cfm" TargetMode="External"/><Relationship Id="rId37" Type="http://schemas.openxmlformats.org/officeDocument/2006/relationships/hyperlink" Target="https://www.quackit.com/html/tags/html_progress_tag.cfm" TargetMode="External"/><Relationship Id="rId40" Type="http://schemas.openxmlformats.org/officeDocument/2006/relationships/hyperlink" Target="https://www.quackit.com/html/tags/html_progress_tag.cfm" TargetMode="External"/><Relationship Id="rId45" Type="http://schemas.openxmlformats.org/officeDocument/2006/relationships/hyperlink" Target="https://www.quackit.com/html/tags/html_dt_tag.cfm" TargetMode="External"/><Relationship Id="rId53" Type="http://schemas.openxmlformats.org/officeDocument/2006/relationships/hyperlink" Target="https://www.quackit.com/html/tags/html_li_tag.cfm" TargetMode="External"/><Relationship Id="rId5" Type="http://schemas.openxmlformats.org/officeDocument/2006/relationships/hyperlink" Target="https://www.quackit.com/bootstrap/bootstrap_4/tutorial/bootstrap_grid_system.cfm" TargetMode="External"/><Relationship Id="rId10" Type="http://schemas.openxmlformats.org/officeDocument/2006/relationships/hyperlink" Target="https://www.quackit.com/bootstrap/bootstrap_3/tutorial/bootstrap_grid_system.cfm" TargetMode="External"/><Relationship Id="rId19" Type="http://schemas.openxmlformats.org/officeDocument/2006/relationships/hyperlink" Target="https://www.quackit.com/html/tags/html_button_tag.cfm" TargetMode="External"/><Relationship Id="rId31" Type="http://schemas.openxmlformats.org/officeDocument/2006/relationships/hyperlink" Target="https://www.quackit.com/html/tags/html_li_tag.cfm" TargetMode="External"/><Relationship Id="rId44" Type="http://schemas.openxmlformats.org/officeDocument/2006/relationships/hyperlink" Target="https://www.quackit.com/html/tags/html_dl_tag.cfm" TargetMode="External"/><Relationship Id="rId52" Type="http://schemas.openxmlformats.org/officeDocument/2006/relationships/hyperlink" Target="https://www.quackit.com/html/tags/html_ul_tag.cfm" TargetMode="External"/><Relationship Id="rId4" Type="http://schemas.openxmlformats.org/officeDocument/2006/relationships/hyperlink" Target="https://www.quackit.com/bootstrap/bootstrap_3/tutorial/bootstrap_grid_system.cfm" TargetMode="External"/><Relationship Id="rId9" Type="http://schemas.openxmlformats.org/officeDocument/2006/relationships/hyperlink" Target="https://www.quackit.com/html/tags/html_table_tag.cfm" TargetMode="External"/><Relationship Id="rId14" Type="http://schemas.openxmlformats.org/officeDocument/2006/relationships/hyperlink" Target="https://www.quackit.com/html/tags/html_ul_tag.cfm" TargetMode="External"/><Relationship Id="rId22" Type="http://schemas.openxmlformats.org/officeDocument/2006/relationships/hyperlink" Target="https://www.quackit.com/html/tags/html_li_tag.cfm" TargetMode="External"/><Relationship Id="rId27" Type="http://schemas.openxmlformats.org/officeDocument/2006/relationships/hyperlink" Target="https://www.quackit.com/html/tags/html_div_tag.cfm" TargetMode="External"/><Relationship Id="rId30" Type="http://schemas.openxmlformats.org/officeDocument/2006/relationships/hyperlink" Target="https://www.quackit.com/html/tags/html_ul_tag.cfm" TargetMode="External"/><Relationship Id="rId35" Type="http://schemas.openxmlformats.org/officeDocument/2006/relationships/hyperlink" Target="https://www.quackit.com/html/tags/html_label_tag.cfm" TargetMode="External"/><Relationship Id="rId43" Type="http://schemas.openxmlformats.org/officeDocument/2006/relationships/hyperlink" Target="https://www.quackit.com/html/tags/html_blockquote_tag.cfm" TargetMode="External"/><Relationship Id="rId48" Type="http://schemas.openxmlformats.org/officeDocument/2006/relationships/hyperlink" Target="https://www.quackit.com/html/tags/html_a_tag.cf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quackit.com/html/tags/html_div_tag.cfm" TargetMode="External"/><Relationship Id="rId51" Type="http://schemas.openxmlformats.org/officeDocument/2006/relationships/hyperlink" Target="https://www.quackit.com/bootstrap/bootstrap_3/tutorial/bootstrap_thumbnails.cf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quackit.com/html/tags/html_legend_tag.cfm" TargetMode="External"/><Relationship Id="rId17" Type="http://schemas.openxmlformats.org/officeDocument/2006/relationships/hyperlink" Target="https://www.quackit.com/html/tags/html_div_tag.cfm" TargetMode="External"/><Relationship Id="rId25" Type="http://schemas.openxmlformats.org/officeDocument/2006/relationships/hyperlink" Target="https://www.quackit.com/html/tags/html_li_tag.cfm" TargetMode="External"/><Relationship Id="rId33" Type="http://schemas.openxmlformats.org/officeDocument/2006/relationships/hyperlink" Target="https://www.quackit.com/bootstrap/bootstrap_3/tutorial/bootstrap_badges.cfm" TargetMode="External"/><Relationship Id="rId38" Type="http://schemas.openxmlformats.org/officeDocument/2006/relationships/hyperlink" Target="https://www.quackit.com/html/tags/html_div_tag.cfm" TargetMode="External"/><Relationship Id="rId46" Type="http://schemas.openxmlformats.org/officeDocument/2006/relationships/hyperlink" Target="https://www.quackit.com/html/tags/html_dd_tag.cfm" TargetMode="External"/><Relationship Id="rId20" Type="http://schemas.openxmlformats.org/officeDocument/2006/relationships/hyperlink" Target="https://www.quackit.com/html/tags/html_div_tag.cfm" TargetMode="External"/><Relationship Id="rId41" Type="http://schemas.openxmlformats.org/officeDocument/2006/relationships/hyperlink" Target="https://www.quackit.com/html/tags/html_div_tag.cfm" TargetMode="External"/><Relationship Id="rId54" Type="http://schemas.openxmlformats.org/officeDocument/2006/relationships/hyperlink" Target="https://www.quackit.com/html/tags/html_a_tag.cf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quackit.com/bootstrap/bootstrap_3/tutorial/bootstrap_tables.cfm" TargetMode="External"/><Relationship Id="rId15" Type="http://schemas.openxmlformats.org/officeDocument/2006/relationships/hyperlink" Target="https://www.quackit.com/html/tags/html_li_tag.cfm" TargetMode="External"/><Relationship Id="rId23" Type="http://schemas.openxmlformats.org/officeDocument/2006/relationships/hyperlink" Target="https://www.quackit.com/html/tags/html_h1_tag.cfm" TargetMode="External"/><Relationship Id="rId28" Type="http://schemas.openxmlformats.org/officeDocument/2006/relationships/hyperlink" Target="https://www.quackit.com/html/tags/html_li_tag.cfm" TargetMode="External"/><Relationship Id="rId36" Type="http://schemas.openxmlformats.org/officeDocument/2006/relationships/hyperlink" Target="https://www.quackit.com/html/tags/html_progress_tag.cfm" TargetMode="External"/><Relationship Id="rId49" Type="http://schemas.openxmlformats.org/officeDocument/2006/relationships/hyperlink" Target="https://www.quackit.com/bootstrap/bootstrap_3/tutorial/bootstrap_panels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Koç</dc:creator>
  <cp:keywords/>
  <dc:description/>
  <cp:lastModifiedBy>Hasan Koç</cp:lastModifiedBy>
  <cp:revision>1</cp:revision>
  <dcterms:created xsi:type="dcterms:W3CDTF">2018-04-09T12:51:00Z</dcterms:created>
  <dcterms:modified xsi:type="dcterms:W3CDTF">2018-04-09T12:54:00Z</dcterms:modified>
</cp:coreProperties>
</file>